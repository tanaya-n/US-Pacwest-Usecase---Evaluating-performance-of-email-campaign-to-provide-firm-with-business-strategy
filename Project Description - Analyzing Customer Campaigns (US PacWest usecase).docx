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624AC" w14:textId="61AE3ECF" w:rsidR="00226D92" w:rsidRPr="005E558A" w:rsidRDefault="00065C2E" w:rsidP="00226D92">
      <w:pPr>
        <w:pBdr>
          <w:top w:val="dotted" w:sz="2" w:space="1" w:color="595959"/>
          <w:bottom w:val="dotted" w:sz="2" w:space="6" w:color="595959"/>
        </w:pBdr>
        <w:spacing w:before="500" w:after="300"/>
        <w:jc w:val="center"/>
        <w:rPr>
          <w:rFonts w:eastAsia="MS Gothic" w:cs="Times New Roman"/>
          <w:caps/>
          <w:color w:val="595959"/>
          <w:spacing w:val="50"/>
          <w:sz w:val="44"/>
          <w:szCs w:val="44"/>
          <w:lang w:bidi="en-US"/>
        </w:rPr>
      </w:pPr>
      <w:r>
        <w:rPr>
          <w:rFonts w:eastAsia="MS Gothic" w:cs="Times New Roman"/>
          <w:caps/>
          <w:color w:val="595959"/>
          <w:spacing w:val="50"/>
          <w:sz w:val="44"/>
          <w:szCs w:val="44"/>
          <w:lang w:bidi="en-US"/>
        </w:rPr>
        <w:t xml:space="preserve">CIS9557 Group Project: </w:t>
      </w:r>
      <w:r w:rsidR="00E971ED" w:rsidRPr="005E558A">
        <w:rPr>
          <w:rFonts w:eastAsia="MS Gothic" w:cs="Times New Roman"/>
          <w:caps/>
          <w:color w:val="595959"/>
          <w:spacing w:val="50"/>
          <w:sz w:val="44"/>
          <w:szCs w:val="44"/>
          <w:lang w:bidi="en-US"/>
        </w:rPr>
        <w:t>Analyzing Customer Campaigns (US PacWest usecase)</w:t>
      </w:r>
    </w:p>
    <w:p w14:paraId="76F4FCD8" w14:textId="06319117" w:rsidR="00226D92" w:rsidRPr="005E558A" w:rsidRDefault="00226D92" w:rsidP="00226D92">
      <w:pPr>
        <w:pStyle w:val="Heading1"/>
        <w:rPr>
          <w:rFonts w:asciiTheme="minorHAnsi" w:hAnsiTheme="minorHAnsi"/>
          <w:color w:val="auto"/>
        </w:rPr>
      </w:pPr>
      <w:r w:rsidRPr="005E558A">
        <w:rPr>
          <w:rFonts w:asciiTheme="minorHAnsi" w:hAnsiTheme="minorHAnsi"/>
          <w:color w:val="auto"/>
        </w:rPr>
        <w:t>Introduction</w:t>
      </w:r>
    </w:p>
    <w:p w14:paraId="733100FB" w14:textId="39FF9033" w:rsidR="00065C2E" w:rsidRPr="00065C2E" w:rsidRDefault="00E971ED" w:rsidP="00065C2E">
      <w:pPr>
        <w:pStyle w:val="Heading1"/>
        <w:jc w:val="left"/>
        <w:rPr>
          <w:rFonts w:asciiTheme="minorHAnsi" w:eastAsiaTheme="minorEastAsia" w:hAnsiTheme="minorHAnsi" w:cs="Arial"/>
          <w:caps w:val="0"/>
          <w:color w:val="auto"/>
          <w:spacing w:val="0"/>
          <w:sz w:val="22"/>
          <w:szCs w:val="20"/>
          <w:lang w:bidi="ar-SA"/>
        </w:rPr>
      </w:pPr>
      <w:r w:rsidRPr="005E558A">
        <w:rPr>
          <w:rFonts w:asciiTheme="minorHAnsi" w:eastAsiaTheme="minorEastAsia" w:hAnsiTheme="minorHAnsi" w:cs="Arial"/>
          <w:caps w:val="0"/>
          <w:color w:val="auto"/>
          <w:spacing w:val="0"/>
          <w:sz w:val="22"/>
          <w:szCs w:val="20"/>
          <w:lang w:bidi="ar-SA"/>
        </w:rPr>
        <w:t xml:space="preserve">One of the biggest challenges of any business is to grow their business through effective marketing. As a Marketing manager, you want to understand your customers, what they want and what really drives them, so that you can sell to them more effectively. </w:t>
      </w:r>
    </w:p>
    <w:p w14:paraId="43A323AF" w14:textId="4F8ED863" w:rsidR="00226D92" w:rsidRPr="005E558A" w:rsidRDefault="00226D92" w:rsidP="00226D92">
      <w:pPr>
        <w:pStyle w:val="Heading1"/>
        <w:rPr>
          <w:rFonts w:asciiTheme="minorHAnsi" w:hAnsiTheme="minorHAnsi"/>
        </w:rPr>
      </w:pPr>
      <w:r w:rsidRPr="005E558A">
        <w:rPr>
          <w:rFonts w:asciiTheme="minorHAnsi" w:hAnsiTheme="minorHAnsi" w:cs="Arial"/>
          <w:sz w:val="22"/>
          <w:szCs w:val="20"/>
        </w:rPr>
        <w:tab/>
      </w:r>
      <w:r w:rsidRPr="005E558A">
        <w:rPr>
          <w:rFonts w:asciiTheme="minorHAnsi" w:hAnsiTheme="minorHAnsi"/>
        </w:rPr>
        <w:t>Dataset</w:t>
      </w:r>
    </w:p>
    <w:p w14:paraId="575BC0D1" w14:textId="450A6F8E" w:rsidR="001E329F" w:rsidRPr="005E558A" w:rsidRDefault="001E329F" w:rsidP="001E329F">
      <w:pPr>
        <w:spacing w:before="100" w:beforeAutospacing="1" w:after="100" w:afterAutospacing="1"/>
        <w:rPr>
          <w:rFonts w:cs="Arial"/>
          <w:sz w:val="22"/>
          <w:szCs w:val="20"/>
        </w:rPr>
      </w:pPr>
      <w:r w:rsidRPr="005E558A">
        <w:rPr>
          <w:rFonts w:cs="Arial"/>
          <w:sz w:val="22"/>
          <w:szCs w:val="20"/>
        </w:rPr>
        <w:t xml:space="preserve">The data contains </w:t>
      </w:r>
      <w:r w:rsidR="00C15D14" w:rsidRPr="005E558A">
        <w:rPr>
          <w:rFonts w:cs="Arial"/>
          <w:sz w:val="22"/>
          <w:szCs w:val="20"/>
        </w:rPr>
        <w:t>the following attributes. The variables in red are the target variables</w:t>
      </w:r>
    </w:p>
    <w:tbl>
      <w:tblPr>
        <w:tblW w:w="3660" w:type="dxa"/>
        <w:tblCellSpacing w:w="15" w:type="dxa"/>
        <w:tblCellMar>
          <w:left w:w="90" w:type="dxa"/>
          <w:right w:w="90" w:type="dxa"/>
        </w:tblCellMar>
        <w:tblLook w:val="04A0" w:firstRow="1" w:lastRow="0" w:firstColumn="1" w:lastColumn="0" w:noHBand="0" w:noVBand="1"/>
      </w:tblPr>
      <w:tblGrid>
        <w:gridCol w:w="3660"/>
      </w:tblGrid>
      <w:tr w:rsidR="00265436" w:rsidRPr="005E558A" w14:paraId="549D0505" w14:textId="77777777" w:rsidTr="00C15D14">
        <w:trPr>
          <w:tblCellSpacing w:w="15" w:type="dxa"/>
        </w:trPr>
        <w:tc>
          <w:tcPr>
            <w:tcW w:w="3600" w:type="dxa"/>
            <w:tcMar>
              <w:top w:w="0" w:type="dxa"/>
              <w:left w:w="105" w:type="dxa"/>
              <w:bottom w:w="0" w:type="dxa"/>
              <w:right w:w="105" w:type="dxa"/>
            </w:tcMar>
            <w:vAlign w:val="center"/>
            <w:hideMark/>
          </w:tcPr>
          <w:p w14:paraId="3C7AF886" w14:textId="26A24545" w:rsidR="00265436" w:rsidRPr="005E558A" w:rsidRDefault="00265436" w:rsidP="00265436">
            <w:pPr>
              <w:spacing w:before="360" w:after="360" w:line="300" w:lineRule="atLeast"/>
              <w:jc w:val="both"/>
              <w:rPr>
                <w:rFonts w:eastAsia="Times New Roman" w:cs="Times New Roman"/>
                <w:color w:val="000000"/>
                <w:sz w:val="26"/>
                <w:szCs w:val="26"/>
              </w:rPr>
            </w:pPr>
          </w:p>
        </w:tc>
      </w:tr>
      <w:tr w:rsidR="00265436" w:rsidRPr="005E558A" w14:paraId="549F0848" w14:textId="77777777" w:rsidTr="00C15D14">
        <w:trPr>
          <w:tblCellSpacing w:w="15" w:type="dxa"/>
        </w:trPr>
        <w:tc>
          <w:tcPr>
            <w:tcW w:w="3600" w:type="dxa"/>
            <w:tcMar>
              <w:top w:w="0" w:type="dxa"/>
              <w:left w:w="0" w:type="dxa"/>
              <w:bottom w:w="0" w:type="dxa"/>
              <w:right w:w="0" w:type="dxa"/>
            </w:tcMar>
            <w:vAlign w:val="center"/>
            <w:hideMark/>
          </w:tcPr>
          <w:p w14:paraId="0C19B276" w14:textId="7D38B154" w:rsidR="00C15D14" w:rsidRPr="005E558A" w:rsidRDefault="00C15D14" w:rsidP="00C15D14">
            <w:pPr>
              <w:rPr>
                <w:rFonts w:eastAsia="Times New Roman" w:cs="Times New Roman"/>
                <w:bCs/>
                <w:color w:val="000000"/>
              </w:rPr>
            </w:pPr>
            <w:r w:rsidRPr="005E558A">
              <w:rPr>
                <w:rFonts w:eastAsia="Times New Roman" w:cs="Times New Roman"/>
                <w:bCs/>
                <w:color w:val="000000"/>
              </w:rPr>
              <w:t>Customer ID</w:t>
            </w:r>
            <w:r w:rsidRPr="005E558A">
              <w:rPr>
                <w:rFonts w:eastAsia="Times New Roman" w:cs="Times New Roman"/>
                <w:bCs/>
                <w:color w:val="000000"/>
              </w:rPr>
              <w:tab/>
            </w:r>
          </w:p>
          <w:p w14:paraId="50E010EA"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State</w:t>
            </w:r>
            <w:r w:rsidRPr="005E558A">
              <w:rPr>
                <w:rFonts w:eastAsia="Times New Roman" w:cs="Times New Roman"/>
                <w:bCs/>
                <w:color w:val="000000"/>
              </w:rPr>
              <w:tab/>
            </w:r>
          </w:p>
          <w:p w14:paraId="3EF5B5C1"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Location Code</w:t>
            </w:r>
            <w:r w:rsidRPr="005E558A">
              <w:rPr>
                <w:rFonts w:eastAsia="Times New Roman" w:cs="Times New Roman"/>
                <w:bCs/>
                <w:color w:val="000000"/>
              </w:rPr>
              <w:tab/>
            </w:r>
          </w:p>
          <w:p w14:paraId="734A714C"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Gender</w:t>
            </w:r>
            <w:r w:rsidRPr="005E558A">
              <w:rPr>
                <w:rFonts w:eastAsia="Times New Roman" w:cs="Times New Roman"/>
                <w:bCs/>
                <w:color w:val="000000"/>
              </w:rPr>
              <w:tab/>
            </w:r>
          </w:p>
          <w:p w14:paraId="09E955B1"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Marital Status</w:t>
            </w:r>
            <w:r w:rsidRPr="005E558A">
              <w:rPr>
                <w:rFonts w:eastAsia="Times New Roman" w:cs="Times New Roman"/>
                <w:bCs/>
                <w:color w:val="000000"/>
              </w:rPr>
              <w:tab/>
            </w:r>
          </w:p>
          <w:p w14:paraId="57891C20"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Education</w:t>
            </w:r>
            <w:r w:rsidRPr="005E558A">
              <w:rPr>
                <w:rFonts w:eastAsia="Times New Roman" w:cs="Times New Roman"/>
                <w:bCs/>
                <w:color w:val="000000"/>
              </w:rPr>
              <w:tab/>
            </w:r>
          </w:p>
          <w:p w14:paraId="4208D3A3"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Employment Status</w:t>
            </w:r>
            <w:r w:rsidRPr="005E558A">
              <w:rPr>
                <w:rFonts w:eastAsia="Times New Roman" w:cs="Times New Roman"/>
                <w:bCs/>
                <w:color w:val="000000"/>
              </w:rPr>
              <w:tab/>
            </w:r>
          </w:p>
          <w:p w14:paraId="67ABF026"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Income (USD)</w:t>
            </w:r>
            <w:r w:rsidRPr="005E558A">
              <w:rPr>
                <w:rFonts w:eastAsia="Times New Roman" w:cs="Times New Roman"/>
                <w:bCs/>
                <w:color w:val="000000"/>
              </w:rPr>
              <w:tab/>
            </w:r>
          </w:p>
          <w:p w14:paraId="4A28DD23"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Effective To Date</w:t>
            </w:r>
            <w:r w:rsidRPr="005E558A">
              <w:rPr>
                <w:rFonts w:eastAsia="Times New Roman" w:cs="Times New Roman"/>
                <w:bCs/>
                <w:color w:val="000000"/>
              </w:rPr>
              <w:tab/>
            </w:r>
          </w:p>
          <w:p w14:paraId="1CB860CF" w14:textId="77777777" w:rsidR="00C15D14" w:rsidRPr="005E558A" w:rsidRDefault="00C15D14" w:rsidP="00C15D14">
            <w:pPr>
              <w:rPr>
                <w:rFonts w:eastAsia="Times New Roman" w:cs="Times New Roman"/>
                <w:bCs/>
                <w:color w:val="000000"/>
              </w:rPr>
            </w:pPr>
            <w:r w:rsidRPr="005E558A">
              <w:rPr>
                <w:rFonts w:eastAsia="Times New Roman" w:cs="Times New Roman"/>
                <w:bCs/>
                <w:color w:val="FF0000"/>
              </w:rPr>
              <w:t>Customer Lifetime Value (USD)</w:t>
            </w:r>
            <w:r w:rsidRPr="005E558A">
              <w:rPr>
                <w:rFonts w:eastAsia="Times New Roman" w:cs="Times New Roman"/>
                <w:bCs/>
                <w:color w:val="000000"/>
              </w:rPr>
              <w:tab/>
            </w:r>
          </w:p>
          <w:p w14:paraId="6866978D"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Coverage</w:t>
            </w:r>
            <w:r w:rsidRPr="005E558A">
              <w:rPr>
                <w:rFonts w:eastAsia="Times New Roman" w:cs="Times New Roman"/>
                <w:bCs/>
                <w:color w:val="000000"/>
              </w:rPr>
              <w:tab/>
            </w:r>
          </w:p>
          <w:p w14:paraId="42D0D876"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Monthly Premium Auto (USD)</w:t>
            </w:r>
            <w:r w:rsidRPr="005E558A">
              <w:rPr>
                <w:rFonts w:eastAsia="Times New Roman" w:cs="Times New Roman"/>
                <w:bCs/>
                <w:color w:val="000000"/>
              </w:rPr>
              <w:tab/>
            </w:r>
          </w:p>
          <w:p w14:paraId="610CF158"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Number of Policies</w:t>
            </w:r>
            <w:r w:rsidRPr="005E558A">
              <w:rPr>
                <w:rFonts w:eastAsia="Times New Roman" w:cs="Times New Roman"/>
                <w:bCs/>
                <w:color w:val="000000"/>
              </w:rPr>
              <w:tab/>
            </w:r>
          </w:p>
          <w:p w14:paraId="4893ABF0"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Policy Type</w:t>
            </w:r>
            <w:r w:rsidRPr="005E558A">
              <w:rPr>
                <w:rFonts w:eastAsia="Times New Roman" w:cs="Times New Roman"/>
                <w:bCs/>
                <w:color w:val="000000"/>
              </w:rPr>
              <w:tab/>
            </w:r>
          </w:p>
          <w:p w14:paraId="6437F066"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Policy</w:t>
            </w:r>
            <w:r w:rsidRPr="005E558A">
              <w:rPr>
                <w:rFonts w:eastAsia="Times New Roman" w:cs="Times New Roman"/>
                <w:bCs/>
                <w:color w:val="000000"/>
              </w:rPr>
              <w:tab/>
            </w:r>
          </w:p>
          <w:p w14:paraId="510E6D91"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Months Since Policy Inception</w:t>
            </w:r>
            <w:r w:rsidRPr="005E558A">
              <w:rPr>
                <w:rFonts w:eastAsia="Times New Roman" w:cs="Times New Roman"/>
                <w:bCs/>
                <w:color w:val="000000"/>
              </w:rPr>
              <w:tab/>
            </w:r>
          </w:p>
          <w:p w14:paraId="318E3ED3"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Months Since Last Claim</w:t>
            </w:r>
            <w:r w:rsidRPr="005E558A">
              <w:rPr>
                <w:rFonts w:eastAsia="Times New Roman" w:cs="Times New Roman"/>
                <w:bCs/>
                <w:color w:val="000000"/>
              </w:rPr>
              <w:tab/>
            </w:r>
          </w:p>
          <w:p w14:paraId="390CF4C0"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Sales Channel</w:t>
            </w:r>
            <w:r w:rsidRPr="005E558A">
              <w:rPr>
                <w:rFonts w:eastAsia="Times New Roman" w:cs="Times New Roman"/>
                <w:bCs/>
                <w:color w:val="000000"/>
              </w:rPr>
              <w:tab/>
            </w:r>
          </w:p>
          <w:p w14:paraId="41164A42" w14:textId="77777777" w:rsidR="00C15D14" w:rsidRPr="005E558A" w:rsidRDefault="00C15D14" w:rsidP="00C15D14">
            <w:pPr>
              <w:rPr>
                <w:rFonts w:eastAsia="Times New Roman" w:cs="Times New Roman"/>
                <w:bCs/>
                <w:color w:val="000000"/>
              </w:rPr>
            </w:pPr>
            <w:r w:rsidRPr="005E558A">
              <w:rPr>
                <w:rFonts w:eastAsia="Times New Roman" w:cs="Times New Roman"/>
                <w:bCs/>
                <w:color w:val="FF0000"/>
              </w:rPr>
              <w:t>Response</w:t>
            </w:r>
            <w:r w:rsidRPr="005E558A">
              <w:rPr>
                <w:rFonts w:eastAsia="Times New Roman" w:cs="Times New Roman"/>
                <w:bCs/>
                <w:color w:val="000000"/>
              </w:rPr>
              <w:tab/>
            </w:r>
          </w:p>
          <w:p w14:paraId="68507C37"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Renew Offer Type</w:t>
            </w:r>
            <w:r w:rsidRPr="005E558A">
              <w:rPr>
                <w:rFonts w:eastAsia="Times New Roman" w:cs="Times New Roman"/>
                <w:bCs/>
                <w:color w:val="000000"/>
              </w:rPr>
              <w:tab/>
            </w:r>
          </w:p>
          <w:p w14:paraId="0F2B9E05" w14:textId="72BA33B4" w:rsidR="00C15D14" w:rsidRPr="005E558A" w:rsidRDefault="00C15D14" w:rsidP="00C15D14">
            <w:pPr>
              <w:rPr>
                <w:rFonts w:eastAsia="Times New Roman" w:cs="Times New Roman"/>
                <w:bCs/>
                <w:color w:val="000000"/>
              </w:rPr>
            </w:pPr>
            <w:r w:rsidRPr="005E558A">
              <w:rPr>
                <w:rFonts w:eastAsia="Times New Roman" w:cs="Times New Roman"/>
                <w:bCs/>
                <w:color w:val="000000"/>
              </w:rPr>
              <w:t>Number of Open Complaints</w:t>
            </w:r>
            <w:r w:rsidRPr="005E558A">
              <w:rPr>
                <w:rFonts w:eastAsia="Times New Roman" w:cs="Times New Roman"/>
                <w:bCs/>
                <w:color w:val="000000"/>
              </w:rPr>
              <w:tab/>
            </w:r>
          </w:p>
          <w:p w14:paraId="1759E9B4"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Total Claim Amount (USD)</w:t>
            </w:r>
            <w:r w:rsidRPr="005E558A">
              <w:rPr>
                <w:rFonts w:eastAsia="Times New Roman" w:cs="Times New Roman"/>
                <w:bCs/>
                <w:color w:val="000000"/>
              </w:rPr>
              <w:tab/>
            </w:r>
          </w:p>
          <w:p w14:paraId="3006726A" w14:textId="77777777" w:rsidR="00C15D14" w:rsidRPr="005E558A" w:rsidRDefault="00C15D14" w:rsidP="00C15D14">
            <w:pPr>
              <w:rPr>
                <w:rFonts w:eastAsia="Times New Roman" w:cs="Times New Roman"/>
                <w:bCs/>
                <w:color w:val="000000"/>
              </w:rPr>
            </w:pPr>
            <w:r w:rsidRPr="005E558A">
              <w:rPr>
                <w:rFonts w:eastAsia="Times New Roman" w:cs="Times New Roman"/>
                <w:bCs/>
                <w:color w:val="000000"/>
              </w:rPr>
              <w:t>Vehicle Class</w:t>
            </w:r>
            <w:r w:rsidRPr="005E558A">
              <w:rPr>
                <w:rFonts w:eastAsia="Times New Roman" w:cs="Times New Roman"/>
                <w:bCs/>
                <w:color w:val="000000"/>
              </w:rPr>
              <w:tab/>
            </w:r>
          </w:p>
          <w:p w14:paraId="0DC4DEAB" w14:textId="74AC7944" w:rsidR="00265436" w:rsidRPr="00065C2E" w:rsidRDefault="00C15D14" w:rsidP="00065C2E">
            <w:pPr>
              <w:rPr>
                <w:rFonts w:eastAsia="Times New Roman" w:cs="Times New Roman"/>
                <w:bCs/>
                <w:color w:val="000000"/>
              </w:rPr>
            </w:pPr>
            <w:r w:rsidRPr="005E558A">
              <w:rPr>
                <w:rFonts w:eastAsia="Times New Roman" w:cs="Times New Roman"/>
                <w:bCs/>
                <w:color w:val="000000"/>
              </w:rPr>
              <w:t>Vehicle Size</w:t>
            </w:r>
          </w:p>
        </w:tc>
      </w:tr>
    </w:tbl>
    <w:p w14:paraId="6DB94E41" w14:textId="77777777" w:rsidR="001E329F" w:rsidRPr="005E558A" w:rsidRDefault="001E329F" w:rsidP="00461765"/>
    <w:p w14:paraId="15B15C3B" w14:textId="367B0483" w:rsidR="00226D92" w:rsidRPr="005E558A" w:rsidRDefault="00257DD4" w:rsidP="00226D92">
      <w:pPr>
        <w:pStyle w:val="Heading1"/>
        <w:rPr>
          <w:rFonts w:asciiTheme="minorHAnsi" w:hAnsiTheme="minorHAnsi"/>
        </w:rPr>
      </w:pPr>
      <w:r w:rsidRPr="005E558A">
        <w:rPr>
          <w:rFonts w:asciiTheme="minorHAnsi" w:hAnsiTheme="minorHAnsi"/>
        </w:rPr>
        <w:lastRenderedPageBreak/>
        <w:t>Task</w:t>
      </w:r>
      <w:r w:rsidR="00226D92" w:rsidRPr="005E558A">
        <w:rPr>
          <w:rFonts w:asciiTheme="minorHAnsi" w:hAnsiTheme="minorHAnsi"/>
        </w:rPr>
        <w:t xml:space="preserve"> I</w:t>
      </w:r>
      <w:r w:rsidRPr="005E558A">
        <w:rPr>
          <w:rFonts w:asciiTheme="minorHAnsi" w:hAnsiTheme="minorHAnsi"/>
        </w:rPr>
        <w:t xml:space="preserve">: Determinining </w:t>
      </w:r>
      <w:r w:rsidR="00A41E78" w:rsidRPr="005E558A">
        <w:rPr>
          <w:rFonts w:asciiTheme="minorHAnsi" w:hAnsiTheme="minorHAnsi"/>
        </w:rPr>
        <w:t>Response to campaign</w:t>
      </w:r>
    </w:p>
    <w:p w14:paraId="5D10ACB4" w14:textId="77777777" w:rsidR="00226D92" w:rsidRPr="005E558A" w:rsidRDefault="00226D92" w:rsidP="00226D92"/>
    <w:p w14:paraId="3623148D" w14:textId="57BBB997" w:rsidR="00257DD4" w:rsidRPr="005E558A" w:rsidRDefault="00257DD4" w:rsidP="00226D92">
      <w:pPr>
        <w:rPr>
          <w:i/>
        </w:rPr>
      </w:pPr>
      <w:r w:rsidRPr="005E558A">
        <w:t xml:space="preserve">The task is to develop a classifier that is able to </w:t>
      </w:r>
      <w:r w:rsidR="00316BE1" w:rsidRPr="005E558A">
        <w:t>determine</w:t>
      </w:r>
      <w:r w:rsidRPr="005E558A">
        <w:t xml:space="preserve"> whether a </w:t>
      </w:r>
      <w:r w:rsidR="00A41E78" w:rsidRPr="005E558A">
        <w:t>customer</w:t>
      </w:r>
      <w:r w:rsidRPr="005E558A">
        <w:t xml:space="preserve"> </w:t>
      </w:r>
      <w:r w:rsidR="00A41E78" w:rsidRPr="005E558A">
        <w:t>will</w:t>
      </w:r>
      <w:r w:rsidRPr="005E558A">
        <w:t xml:space="preserve"> </w:t>
      </w:r>
      <w:r w:rsidR="00A41E78" w:rsidRPr="005E558A">
        <w:t xml:space="preserve">respond to the campaign. </w:t>
      </w:r>
      <w:r w:rsidRPr="005E558A">
        <w:t>The students should build a predictive model on the training set and then apply their predictive model</w:t>
      </w:r>
      <w:r w:rsidR="00A41E78" w:rsidRPr="005E558A">
        <w:t xml:space="preserve"> to the scoring set.</w:t>
      </w:r>
    </w:p>
    <w:p w14:paraId="62D4C3A4" w14:textId="77777777" w:rsidR="00A1134E" w:rsidRPr="005E558A" w:rsidRDefault="00A1134E" w:rsidP="00226D92">
      <w:pPr>
        <w:rPr>
          <w:b/>
        </w:rPr>
      </w:pPr>
    </w:p>
    <w:p w14:paraId="17625FEB" w14:textId="42995637" w:rsidR="00A1134E" w:rsidRPr="005E558A" w:rsidRDefault="00A1134E" w:rsidP="00226D92">
      <w:r w:rsidRPr="005E558A">
        <w:t xml:space="preserve">The winning team is the team </w:t>
      </w:r>
      <w:r w:rsidR="00316BE1" w:rsidRPr="005E558A">
        <w:t xml:space="preserve">with the highest F-measure value. </w:t>
      </w:r>
    </w:p>
    <w:p w14:paraId="6416326C" w14:textId="77777777" w:rsidR="00316BE1" w:rsidRPr="005E558A" w:rsidRDefault="00316BE1" w:rsidP="00226D92"/>
    <w:p w14:paraId="0F8D54EC" w14:textId="350D4249" w:rsidR="00316BE1" w:rsidRPr="005E558A" w:rsidRDefault="00316BE1" w:rsidP="00226D92">
      <m:oMathPara>
        <m:oMath>
          <m:r>
            <w:rPr>
              <w:rFonts w:ascii="Cambria Math" w:hAnsi="Cambria Math"/>
            </w:rPr>
            <m:t xml:space="preserve">F-measure= </m:t>
          </m:r>
          <m:f>
            <m:fPr>
              <m:ctrlPr>
                <w:ins w:id="0" w:author="Arturo Castellanos" w:date="2018-03-27T14:45:00Z">
                  <w:rPr>
                    <w:rFonts w:ascii="Cambria Math" w:hAnsi="Cambria Math"/>
                    <w:i/>
                  </w:rPr>
                </w:ins>
              </m:ctrlPr>
            </m:fPr>
            <m:num>
              <m:r>
                <w:rPr>
                  <w:rFonts w:ascii="Cambria Math" w:hAnsi="Cambria Math"/>
                </w:rPr>
                <m:t>2*Precision*Recall</m:t>
              </m:r>
            </m:num>
            <m:den>
              <m:r>
                <w:rPr>
                  <w:rFonts w:ascii="Cambria Math" w:hAnsi="Cambria Math"/>
                </w:rPr>
                <m:t>Precision+Recall</m:t>
              </m:r>
            </m:den>
          </m:f>
        </m:oMath>
      </m:oMathPara>
    </w:p>
    <w:p w14:paraId="3E935AE4" w14:textId="77777777" w:rsidR="00A1134E" w:rsidRDefault="00A1134E" w:rsidP="00226D92">
      <w:pPr>
        <w:rPr>
          <w:b/>
        </w:rPr>
      </w:pPr>
    </w:p>
    <w:p w14:paraId="3AB46908" w14:textId="147A4121" w:rsidR="00555F99" w:rsidRDefault="00555F99" w:rsidP="00226D92">
      <w:r>
        <w:t xml:space="preserve">For each of the models you train, create a table that includes the model name, accuracy, precision, recall, </w:t>
      </w:r>
      <w:r w:rsidR="003925D9">
        <w:t>and f</w:t>
      </w:r>
      <w:r>
        <w:t>-measure. Out of all the models highlight the one you consider your top model. You will use this model to score the dataset I will provide to you.</w:t>
      </w:r>
    </w:p>
    <w:p w14:paraId="2DF603BF" w14:textId="77777777" w:rsidR="000E4FF3" w:rsidRDefault="000E4FF3" w:rsidP="00226D92"/>
    <w:p w14:paraId="54AD1382" w14:textId="59DFC956" w:rsidR="00A41E78" w:rsidRPr="005E558A" w:rsidRDefault="00A41E78" w:rsidP="003925D9">
      <w:pPr>
        <w:pStyle w:val="Heading1"/>
        <w:jc w:val="left"/>
        <w:rPr>
          <w:rFonts w:asciiTheme="minorHAnsi" w:hAnsiTheme="minorHAnsi"/>
        </w:rPr>
      </w:pPr>
      <w:r w:rsidRPr="005E558A">
        <w:rPr>
          <w:rFonts w:asciiTheme="minorHAnsi" w:hAnsiTheme="minorHAnsi"/>
        </w:rPr>
        <w:t>Task II: Determinining characteristics of customers that responded to campaign</w:t>
      </w:r>
    </w:p>
    <w:p w14:paraId="793BD795" w14:textId="77777777" w:rsidR="00A41E78" w:rsidRPr="005E558A" w:rsidRDefault="00A41E78" w:rsidP="00A41E78">
      <w:pPr>
        <w:rPr>
          <w:lang w:bidi="en-US"/>
        </w:rPr>
      </w:pPr>
    </w:p>
    <w:p w14:paraId="3CC10A18" w14:textId="427B6215" w:rsidR="00A41E78" w:rsidRPr="005E558A" w:rsidRDefault="00A41E78" w:rsidP="00A41E78">
      <w:pPr>
        <w:rPr>
          <w:lang w:bidi="en-US"/>
        </w:rPr>
      </w:pPr>
      <w:r w:rsidRPr="005E558A">
        <w:rPr>
          <w:lang w:bidi="en-US"/>
        </w:rPr>
        <w:t>In task 2, the teams will conduct a customer segmentation that describes likely respondents</w:t>
      </w:r>
      <w:r w:rsidR="000A49FC">
        <w:rPr>
          <w:lang w:bidi="en-US"/>
        </w:rPr>
        <w:t>.</w:t>
      </w:r>
      <w:r w:rsidR="00065C2E">
        <w:rPr>
          <w:lang w:bidi="en-US"/>
        </w:rPr>
        <w:t xml:space="preserve"> Choose an optimal number of segments and label them in a meaningful way.</w:t>
      </w:r>
    </w:p>
    <w:p w14:paraId="0C1AE2D7" w14:textId="368C4407" w:rsidR="00A1134E" w:rsidRPr="005E558A" w:rsidRDefault="00A1134E" w:rsidP="00316BE1">
      <w:pPr>
        <w:pStyle w:val="Heading1"/>
        <w:rPr>
          <w:rFonts w:asciiTheme="minorHAnsi" w:hAnsiTheme="minorHAnsi"/>
        </w:rPr>
      </w:pPr>
      <w:r w:rsidRPr="005E558A">
        <w:rPr>
          <w:rFonts w:asciiTheme="minorHAnsi" w:hAnsiTheme="minorHAnsi"/>
        </w:rPr>
        <w:t xml:space="preserve">Task </w:t>
      </w:r>
      <w:r w:rsidR="00316BE1" w:rsidRPr="005E558A">
        <w:rPr>
          <w:rFonts w:asciiTheme="minorHAnsi" w:hAnsiTheme="minorHAnsi"/>
        </w:rPr>
        <w:t>I</w:t>
      </w:r>
      <w:r w:rsidRPr="005E558A">
        <w:rPr>
          <w:rFonts w:asciiTheme="minorHAnsi" w:hAnsiTheme="minorHAnsi"/>
        </w:rPr>
        <w:t>I</w:t>
      </w:r>
      <w:r w:rsidR="000A49FC">
        <w:rPr>
          <w:rFonts w:asciiTheme="minorHAnsi" w:hAnsiTheme="minorHAnsi"/>
        </w:rPr>
        <w:t>I</w:t>
      </w:r>
      <w:r w:rsidRPr="005E558A">
        <w:rPr>
          <w:rFonts w:asciiTheme="minorHAnsi" w:hAnsiTheme="minorHAnsi"/>
        </w:rPr>
        <w:t xml:space="preserve">: </w:t>
      </w:r>
      <w:r w:rsidR="00A41E78" w:rsidRPr="005E558A">
        <w:rPr>
          <w:rFonts w:asciiTheme="minorHAnsi" w:hAnsiTheme="minorHAnsi"/>
        </w:rPr>
        <w:t>customer lifetime value</w:t>
      </w:r>
    </w:p>
    <w:p w14:paraId="172923DB" w14:textId="77777777" w:rsidR="00A1134E" w:rsidRPr="005E558A" w:rsidRDefault="00A1134E" w:rsidP="00226D92">
      <w:pPr>
        <w:rPr>
          <w:b/>
        </w:rPr>
      </w:pPr>
    </w:p>
    <w:p w14:paraId="0DD423FA" w14:textId="4C538223" w:rsidR="008817A2" w:rsidRDefault="00316BE1" w:rsidP="00316BE1">
      <w:r w:rsidRPr="005E558A">
        <w:t>The</w:t>
      </w:r>
      <w:r w:rsidR="000A49FC">
        <w:t xml:space="preserve"> third</w:t>
      </w:r>
      <w:r w:rsidRPr="005E558A">
        <w:t xml:space="preserve"> task is to develop a</w:t>
      </w:r>
      <w:r w:rsidR="00A41E78" w:rsidRPr="005E558A">
        <w:t>n</w:t>
      </w:r>
      <w:r w:rsidRPr="005E558A">
        <w:t xml:space="preserve"> </w:t>
      </w:r>
      <w:r w:rsidR="00A41E78" w:rsidRPr="005E558A">
        <w:t>estimator (or classifier)</w:t>
      </w:r>
      <w:r w:rsidRPr="005E558A">
        <w:t xml:space="preserve"> that is able to determine </w:t>
      </w:r>
      <w:r w:rsidR="00A41E78" w:rsidRPr="005E558A">
        <w:t>the customer lifetime value</w:t>
      </w:r>
      <w:r w:rsidR="008817A2">
        <w:t xml:space="preserve"> (CLV)</w:t>
      </w:r>
      <w:r w:rsidR="00A41E78" w:rsidRPr="005E558A">
        <w:t xml:space="preserve">. </w:t>
      </w:r>
      <w:r w:rsidR="008817A2">
        <w:t xml:space="preserve">Teams should also describe what </w:t>
      </w:r>
      <w:r w:rsidR="008817A2" w:rsidRPr="008817A2">
        <w:t xml:space="preserve">drives </w:t>
      </w:r>
      <w:r w:rsidR="008817A2">
        <w:t>CLV</w:t>
      </w:r>
      <w:r w:rsidR="0036656E">
        <w:t xml:space="preserve"> values and what </w:t>
      </w:r>
      <w:r w:rsidR="00555F99">
        <w:t>the target market is</w:t>
      </w:r>
      <w:r w:rsidR="0036656E">
        <w:t xml:space="preserve"> for this insurance company.</w:t>
      </w:r>
    </w:p>
    <w:p w14:paraId="063E836A" w14:textId="77777777" w:rsidR="008817A2" w:rsidRDefault="008817A2" w:rsidP="00316BE1"/>
    <w:p w14:paraId="371C0E9D" w14:textId="72CA2061" w:rsidR="00316BE1" w:rsidRPr="005E558A" w:rsidRDefault="00A41E78" w:rsidP="00316BE1">
      <w:r w:rsidRPr="005E558A">
        <w:t>The winning team will have the lowest mean square error in the scored dataset</w:t>
      </w:r>
      <w:r w:rsidR="0036656E">
        <w:t xml:space="preserve"> and an accurate description of the target market for the highest CLV</w:t>
      </w:r>
      <w:r w:rsidRPr="005E558A">
        <w:t>.</w:t>
      </w:r>
    </w:p>
    <w:p w14:paraId="58606FBB" w14:textId="77777777" w:rsidR="00065C2E" w:rsidRDefault="00065C2E" w:rsidP="00226D92"/>
    <w:p w14:paraId="06AB47E8" w14:textId="77777777" w:rsidR="00065C2E" w:rsidRPr="005E558A" w:rsidRDefault="00065C2E" w:rsidP="00226D92"/>
    <w:p w14:paraId="4C2C947D" w14:textId="77777777" w:rsidR="00495CFB" w:rsidRDefault="00495CFB" w:rsidP="00316BE1">
      <w:pPr>
        <w:pStyle w:val="Heading1"/>
        <w:rPr>
          <w:rFonts w:asciiTheme="minorHAnsi" w:hAnsiTheme="minorHAnsi"/>
        </w:rPr>
      </w:pPr>
    </w:p>
    <w:p w14:paraId="65496922" w14:textId="77777777" w:rsidR="00495CFB" w:rsidRDefault="00495CFB" w:rsidP="00316BE1">
      <w:pPr>
        <w:pStyle w:val="Heading1"/>
        <w:rPr>
          <w:rFonts w:asciiTheme="minorHAnsi" w:hAnsiTheme="minorHAnsi"/>
        </w:rPr>
      </w:pPr>
    </w:p>
    <w:p w14:paraId="293E946E" w14:textId="77777777" w:rsidR="00316BE1" w:rsidRPr="005E558A" w:rsidRDefault="00316BE1" w:rsidP="00316BE1">
      <w:pPr>
        <w:pStyle w:val="Heading1"/>
        <w:rPr>
          <w:rFonts w:asciiTheme="minorHAnsi" w:hAnsiTheme="minorHAnsi"/>
        </w:rPr>
      </w:pPr>
      <w:bookmarkStart w:id="1" w:name="_GoBack"/>
      <w:bookmarkEnd w:id="1"/>
      <w:r w:rsidRPr="005E558A">
        <w:rPr>
          <w:rFonts w:asciiTheme="minorHAnsi" w:hAnsiTheme="minorHAnsi"/>
        </w:rPr>
        <w:lastRenderedPageBreak/>
        <w:t>Written Report</w:t>
      </w:r>
    </w:p>
    <w:p w14:paraId="60D11AFF" w14:textId="77777777" w:rsidR="00316BE1" w:rsidRPr="005E558A" w:rsidRDefault="00316BE1" w:rsidP="00316BE1">
      <w:pPr>
        <w:pStyle w:val="Heading2"/>
        <w:rPr>
          <w:rFonts w:asciiTheme="minorHAnsi" w:hAnsiTheme="minorHAnsi"/>
        </w:rPr>
      </w:pPr>
      <w:r w:rsidRPr="005E558A">
        <w:rPr>
          <w:rFonts w:asciiTheme="minorHAnsi" w:hAnsiTheme="minorHAnsi" w:cs="Arial"/>
          <w:color w:val="auto"/>
          <w:sz w:val="24"/>
        </w:rPr>
        <w:t>Description</w:t>
      </w:r>
      <w:r w:rsidRPr="005E558A">
        <w:rPr>
          <w:rFonts w:asciiTheme="minorHAnsi" w:hAnsiTheme="minorHAnsi"/>
        </w:rPr>
        <w:t>:</w:t>
      </w:r>
    </w:p>
    <w:p w14:paraId="51059D13" w14:textId="77777777" w:rsidR="00316BE1" w:rsidRPr="005E558A" w:rsidRDefault="00316BE1" w:rsidP="00316BE1">
      <w:pPr>
        <w:pStyle w:val="Body"/>
        <w:ind w:left="0"/>
        <w:rPr>
          <w:sz w:val="24"/>
        </w:rPr>
      </w:pPr>
      <w:r w:rsidRPr="005E558A">
        <w:rPr>
          <w:sz w:val="24"/>
          <w:szCs w:val="24"/>
        </w:rPr>
        <w:t xml:space="preserve">By the final week, students will be required to submit a full written report of the data mining project. </w:t>
      </w:r>
      <w:r w:rsidRPr="005E558A">
        <w:rPr>
          <w:sz w:val="24"/>
        </w:rPr>
        <w:t>The project will serve as a practical learning experience in understanding various issues in data mining. If no significant discoveries are found, students should be able to describe the data mining process, data mining application and the potential benefits of expected findings.</w:t>
      </w:r>
    </w:p>
    <w:p w14:paraId="5F67C614" w14:textId="77777777" w:rsidR="00316BE1" w:rsidRPr="005E558A" w:rsidRDefault="00316BE1" w:rsidP="00316BE1">
      <w:pPr>
        <w:pStyle w:val="BodyText2"/>
        <w:ind w:left="0"/>
        <w:rPr>
          <w:sz w:val="24"/>
          <w:szCs w:val="24"/>
        </w:rPr>
      </w:pPr>
      <w:r w:rsidRPr="005E558A">
        <w:rPr>
          <w:sz w:val="24"/>
          <w:szCs w:val="24"/>
        </w:rPr>
        <w:t xml:space="preserve">The document should summarize the findings and archive </w:t>
      </w:r>
      <w:r w:rsidRPr="005E558A">
        <w:rPr>
          <w:b/>
          <w:sz w:val="24"/>
          <w:szCs w:val="24"/>
        </w:rPr>
        <w:t>the processes</w:t>
      </w:r>
      <w:r w:rsidRPr="005E558A">
        <w:rPr>
          <w:sz w:val="24"/>
          <w:szCs w:val="24"/>
        </w:rPr>
        <w:t xml:space="preserve"> and method used:</w:t>
      </w:r>
    </w:p>
    <w:p w14:paraId="2CD79916" w14:textId="58B6C93F" w:rsidR="00065C2E" w:rsidRDefault="00065C2E" w:rsidP="00316BE1">
      <w:pPr>
        <w:pStyle w:val="BodyText2"/>
        <w:numPr>
          <w:ilvl w:val="0"/>
          <w:numId w:val="1"/>
        </w:numPr>
        <w:rPr>
          <w:sz w:val="24"/>
          <w:szCs w:val="24"/>
        </w:rPr>
      </w:pPr>
      <w:r>
        <w:rPr>
          <w:sz w:val="24"/>
          <w:szCs w:val="24"/>
        </w:rPr>
        <w:t>Identifying the business problem</w:t>
      </w:r>
    </w:p>
    <w:p w14:paraId="2B26E7DA" w14:textId="4BDB0F31" w:rsidR="00316BE1" w:rsidRDefault="00316BE1" w:rsidP="00316BE1">
      <w:pPr>
        <w:pStyle w:val="BodyText2"/>
        <w:numPr>
          <w:ilvl w:val="0"/>
          <w:numId w:val="1"/>
        </w:numPr>
        <w:rPr>
          <w:sz w:val="24"/>
          <w:szCs w:val="24"/>
        </w:rPr>
      </w:pPr>
      <w:r w:rsidRPr="005E558A">
        <w:rPr>
          <w:sz w:val="24"/>
          <w:szCs w:val="24"/>
        </w:rPr>
        <w:t xml:space="preserve">Data </w:t>
      </w:r>
      <w:r w:rsidR="005E50BC">
        <w:rPr>
          <w:sz w:val="24"/>
          <w:szCs w:val="24"/>
        </w:rPr>
        <w:t xml:space="preserve">Understanding and data </w:t>
      </w:r>
      <w:r w:rsidRPr="005E558A">
        <w:rPr>
          <w:sz w:val="24"/>
          <w:szCs w:val="24"/>
        </w:rPr>
        <w:t>Cleaning</w:t>
      </w:r>
    </w:p>
    <w:p w14:paraId="2DE29AE7" w14:textId="3BBE0412" w:rsidR="005E50BC" w:rsidRPr="005E50BC" w:rsidRDefault="005E50BC" w:rsidP="005E50BC">
      <w:pPr>
        <w:pStyle w:val="BodyText2"/>
        <w:rPr>
          <w:i/>
          <w:color w:val="7F7F7F" w:themeColor="text1" w:themeTint="80"/>
          <w:sz w:val="24"/>
          <w:szCs w:val="24"/>
        </w:rPr>
      </w:pPr>
      <w:r w:rsidRPr="005E50BC">
        <w:rPr>
          <w:i/>
          <w:color w:val="7F7F7F" w:themeColor="text1" w:themeTint="80"/>
          <w:sz w:val="24"/>
          <w:szCs w:val="24"/>
        </w:rPr>
        <w:t xml:space="preserve">Tip: You can </w:t>
      </w:r>
      <w:r>
        <w:rPr>
          <w:i/>
          <w:color w:val="7F7F7F" w:themeColor="text1" w:themeTint="80"/>
          <w:sz w:val="24"/>
          <w:szCs w:val="24"/>
        </w:rPr>
        <w:t>load the data into</w:t>
      </w:r>
      <w:r w:rsidRPr="005E50BC">
        <w:rPr>
          <w:i/>
          <w:color w:val="7F7F7F" w:themeColor="text1" w:themeTint="80"/>
          <w:sz w:val="24"/>
          <w:szCs w:val="24"/>
        </w:rPr>
        <w:t xml:space="preserve"> Tableau to get a better idea of the data and the relationship between variables.</w:t>
      </w:r>
    </w:p>
    <w:p w14:paraId="0E994FF8" w14:textId="77777777" w:rsidR="00316BE1" w:rsidRPr="005E558A" w:rsidRDefault="00316BE1" w:rsidP="00316BE1">
      <w:pPr>
        <w:pStyle w:val="BodyText2"/>
        <w:numPr>
          <w:ilvl w:val="0"/>
          <w:numId w:val="1"/>
        </w:numPr>
        <w:rPr>
          <w:sz w:val="24"/>
          <w:szCs w:val="24"/>
        </w:rPr>
      </w:pPr>
      <w:r w:rsidRPr="005E558A">
        <w:rPr>
          <w:sz w:val="24"/>
          <w:szCs w:val="24"/>
        </w:rPr>
        <w:t>Feature Selection</w:t>
      </w:r>
    </w:p>
    <w:p w14:paraId="2A9D924B" w14:textId="5D640A21" w:rsidR="00316BE1" w:rsidRPr="005E558A" w:rsidRDefault="00316BE1" w:rsidP="00316BE1">
      <w:pPr>
        <w:pStyle w:val="BodyText2"/>
        <w:numPr>
          <w:ilvl w:val="0"/>
          <w:numId w:val="1"/>
        </w:numPr>
        <w:rPr>
          <w:sz w:val="24"/>
          <w:szCs w:val="24"/>
        </w:rPr>
      </w:pPr>
      <w:r w:rsidRPr="005E558A">
        <w:rPr>
          <w:sz w:val="24"/>
          <w:szCs w:val="24"/>
        </w:rPr>
        <w:t>Model Building and Evaluation (I will expect to see the results of your 3 best models)</w:t>
      </w:r>
    </w:p>
    <w:p w14:paraId="7A021FBC" w14:textId="77777777" w:rsidR="00316BE1" w:rsidRDefault="00316BE1" w:rsidP="00316BE1">
      <w:pPr>
        <w:pStyle w:val="BodyText2"/>
        <w:numPr>
          <w:ilvl w:val="0"/>
          <w:numId w:val="1"/>
        </w:numPr>
        <w:rPr>
          <w:sz w:val="24"/>
          <w:szCs w:val="24"/>
        </w:rPr>
      </w:pPr>
      <w:r w:rsidRPr="005E558A">
        <w:rPr>
          <w:sz w:val="24"/>
          <w:szCs w:val="24"/>
        </w:rPr>
        <w:t>Scoring the Dataset</w:t>
      </w:r>
    </w:p>
    <w:p w14:paraId="77535C50" w14:textId="5E2C2E44" w:rsidR="00065C2E" w:rsidRDefault="00065C2E" w:rsidP="00316BE1">
      <w:pPr>
        <w:pStyle w:val="BodyText2"/>
        <w:numPr>
          <w:ilvl w:val="0"/>
          <w:numId w:val="1"/>
        </w:numPr>
        <w:rPr>
          <w:sz w:val="24"/>
          <w:szCs w:val="24"/>
        </w:rPr>
      </w:pPr>
      <w:r>
        <w:rPr>
          <w:sz w:val="24"/>
          <w:szCs w:val="24"/>
        </w:rPr>
        <w:t>Create a business strategy based on the insights found</w:t>
      </w:r>
    </w:p>
    <w:p w14:paraId="159E29AD" w14:textId="77777777" w:rsidR="00514DEC" w:rsidRPr="005E558A" w:rsidRDefault="00514DEC" w:rsidP="00514DEC">
      <w:pPr>
        <w:pStyle w:val="BodyText2"/>
        <w:ind w:left="0"/>
        <w:rPr>
          <w:sz w:val="24"/>
          <w:szCs w:val="24"/>
        </w:rPr>
      </w:pPr>
    </w:p>
    <w:p w14:paraId="3E885CFE" w14:textId="77777777" w:rsidR="00316BE1" w:rsidRPr="005E558A" w:rsidRDefault="00316BE1" w:rsidP="00316BE1">
      <w:pPr>
        <w:pStyle w:val="Heading3"/>
        <w:rPr>
          <w:rFonts w:asciiTheme="minorHAnsi" w:hAnsiTheme="minorHAnsi"/>
        </w:rPr>
      </w:pPr>
      <w:r w:rsidRPr="005E558A">
        <w:rPr>
          <w:rFonts w:asciiTheme="minorHAnsi" w:hAnsiTheme="minorHAnsi" w:cs="Arial"/>
          <w:color w:val="auto"/>
        </w:rPr>
        <w:t>Grading</w:t>
      </w:r>
      <w:r w:rsidRPr="005E558A">
        <w:rPr>
          <w:rFonts w:asciiTheme="minorHAnsi" w:hAnsiTheme="minorHAnsi"/>
        </w:rPr>
        <w:t>:</w:t>
      </w:r>
    </w:p>
    <w:p w14:paraId="1064531E" w14:textId="61E5807C" w:rsidR="00316BE1" w:rsidRPr="005E558A" w:rsidRDefault="00316BE1" w:rsidP="00316BE1">
      <w:pPr>
        <w:pStyle w:val="BodyText3"/>
        <w:ind w:left="0"/>
        <w:rPr>
          <w:sz w:val="24"/>
        </w:rPr>
      </w:pPr>
      <w:r w:rsidRPr="005E558A">
        <w:rPr>
          <w:sz w:val="24"/>
        </w:rPr>
        <w:t>The grade will be based on the clarity, completeness, and demonstrated understanding of the written report. Each team member will be expected to participate equally in preparing the report. Students are expected to use graphs and charts where useful.</w:t>
      </w:r>
    </w:p>
    <w:p w14:paraId="73D56D61" w14:textId="77777777" w:rsidR="00316BE1" w:rsidRDefault="00316BE1" w:rsidP="00316BE1">
      <w:pPr>
        <w:pStyle w:val="BodyText3"/>
        <w:ind w:left="0"/>
        <w:rPr>
          <w:sz w:val="24"/>
        </w:rPr>
      </w:pPr>
      <w:r w:rsidRPr="005E558A">
        <w:rPr>
          <w:sz w:val="24"/>
        </w:rPr>
        <w:t>The Oral presentation grade will be based on instructor grading, which will consider client feedback and peer evaluations.</w:t>
      </w:r>
    </w:p>
    <w:p w14:paraId="5FF7DEBD" w14:textId="77777777" w:rsidR="00065C2E" w:rsidRDefault="00065C2E" w:rsidP="00316BE1">
      <w:pPr>
        <w:pStyle w:val="BodyText3"/>
        <w:ind w:left="0"/>
        <w:rPr>
          <w:sz w:val="24"/>
        </w:rPr>
      </w:pPr>
    </w:p>
    <w:p w14:paraId="762376E1" w14:textId="68D5AFEC" w:rsidR="00065C2E" w:rsidRPr="005E558A" w:rsidRDefault="00065C2E" w:rsidP="00065C2E">
      <w:r>
        <w:br w:type="page"/>
      </w:r>
    </w:p>
    <w:p w14:paraId="0A31BD5C" w14:textId="77777777" w:rsidR="00514DEC" w:rsidRPr="005E558A" w:rsidRDefault="00514DEC" w:rsidP="00514DEC">
      <w:pPr>
        <w:pStyle w:val="Heading1"/>
        <w:rPr>
          <w:rFonts w:asciiTheme="minorHAnsi" w:hAnsiTheme="minorHAnsi"/>
        </w:rPr>
      </w:pPr>
      <w:r w:rsidRPr="005E558A">
        <w:rPr>
          <w:rFonts w:asciiTheme="minorHAnsi" w:hAnsiTheme="minorHAnsi"/>
        </w:rPr>
        <w:lastRenderedPageBreak/>
        <w:t>Grading rubric for project</w:t>
      </w:r>
    </w:p>
    <w:p w14:paraId="313A2BE5" w14:textId="6D7F1159" w:rsidR="00514DEC" w:rsidRPr="005E558A" w:rsidRDefault="00514DEC" w:rsidP="00514DEC">
      <w:r w:rsidRPr="005E558A">
        <w:t>18/20 for project, 2 points for peer evaluation</w:t>
      </w:r>
    </w:p>
    <w:p w14:paraId="1FB2AFE2" w14:textId="77777777" w:rsidR="00514DEC" w:rsidRPr="005E558A" w:rsidRDefault="00514DEC" w:rsidP="00514DEC">
      <w:r w:rsidRPr="005E558A">
        <w:t>Team peer evaluation</w:t>
      </w:r>
    </w:p>
    <w:p w14:paraId="251233B7" w14:textId="77777777" w:rsidR="00514DEC" w:rsidRPr="005E558A" w:rsidRDefault="00514DEC" w:rsidP="00514DEC">
      <w:r w:rsidRPr="005E558A">
        <w:t>2 – Excellent</w:t>
      </w:r>
    </w:p>
    <w:p w14:paraId="4656B950" w14:textId="77777777" w:rsidR="00514DEC" w:rsidRPr="005E558A" w:rsidRDefault="00514DEC" w:rsidP="00514DEC">
      <w:r w:rsidRPr="005E558A">
        <w:t>1 – Average</w:t>
      </w:r>
    </w:p>
    <w:p w14:paraId="081016FF" w14:textId="77777777" w:rsidR="00514DEC" w:rsidRPr="005E558A" w:rsidRDefault="00514DEC" w:rsidP="00514DEC">
      <w:r w:rsidRPr="005E558A">
        <w:t>0 – Poor</w:t>
      </w:r>
    </w:p>
    <w:p w14:paraId="6C4EDB72" w14:textId="77777777" w:rsidR="00514DEC" w:rsidRPr="005E558A" w:rsidRDefault="00514DEC" w:rsidP="00514DEC"/>
    <w:tbl>
      <w:tblPr>
        <w:tblStyle w:val="TableGrid"/>
        <w:tblW w:w="0" w:type="auto"/>
        <w:tblLook w:val="04A0" w:firstRow="1" w:lastRow="0" w:firstColumn="1" w:lastColumn="0" w:noHBand="0" w:noVBand="1"/>
      </w:tblPr>
      <w:tblGrid>
        <w:gridCol w:w="1908"/>
        <w:gridCol w:w="2250"/>
        <w:gridCol w:w="2250"/>
        <w:gridCol w:w="2250"/>
      </w:tblGrid>
      <w:tr w:rsidR="00514DEC" w:rsidRPr="005E558A" w14:paraId="6D5E48DD" w14:textId="77777777" w:rsidTr="00CD7F38">
        <w:tc>
          <w:tcPr>
            <w:tcW w:w="1908" w:type="dxa"/>
          </w:tcPr>
          <w:p w14:paraId="2845A811" w14:textId="77777777" w:rsidR="00514DEC" w:rsidRPr="005E558A" w:rsidRDefault="00514DEC" w:rsidP="00CD7F38">
            <w:pPr>
              <w:rPr>
                <w:b/>
              </w:rPr>
            </w:pPr>
            <w:r w:rsidRPr="005E558A">
              <w:rPr>
                <w:b/>
              </w:rPr>
              <w:t>Area</w:t>
            </w:r>
          </w:p>
        </w:tc>
        <w:tc>
          <w:tcPr>
            <w:tcW w:w="2250" w:type="dxa"/>
          </w:tcPr>
          <w:p w14:paraId="134D4D33" w14:textId="77777777" w:rsidR="00514DEC" w:rsidRPr="005E558A" w:rsidRDefault="00514DEC" w:rsidP="00CD7F38">
            <w:pPr>
              <w:rPr>
                <w:b/>
              </w:rPr>
            </w:pPr>
            <w:r w:rsidRPr="005E558A">
              <w:rPr>
                <w:b/>
              </w:rPr>
              <w:t>Points Assigned</w:t>
            </w:r>
          </w:p>
        </w:tc>
        <w:tc>
          <w:tcPr>
            <w:tcW w:w="2250" w:type="dxa"/>
          </w:tcPr>
          <w:p w14:paraId="179759C6" w14:textId="77777777" w:rsidR="00514DEC" w:rsidRPr="005E558A" w:rsidRDefault="00514DEC" w:rsidP="00CD7F38">
            <w:pPr>
              <w:rPr>
                <w:b/>
              </w:rPr>
            </w:pPr>
            <w:r w:rsidRPr="005E558A">
              <w:rPr>
                <w:b/>
              </w:rPr>
              <w:t>Points</w:t>
            </w:r>
          </w:p>
        </w:tc>
        <w:tc>
          <w:tcPr>
            <w:tcW w:w="2250" w:type="dxa"/>
          </w:tcPr>
          <w:p w14:paraId="245BB5E8" w14:textId="77777777" w:rsidR="00514DEC" w:rsidRPr="005E558A" w:rsidRDefault="00514DEC" w:rsidP="00CD7F38">
            <w:pPr>
              <w:rPr>
                <w:b/>
              </w:rPr>
            </w:pPr>
            <w:r w:rsidRPr="005E558A">
              <w:rPr>
                <w:b/>
              </w:rPr>
              <w:t>Score</w:t>
            </w:r>
          </w:p>
        </w:tc>
      </w:tr>
      <w:tr w:rsidR="00514DEC" w:rsidRPr="005E558A" w14:paraId="764F79B1" w14:textId="77777777" w:rsidTr="00CD7F38">
        <w:tc>
          <w:tcPr>
            <w:tcW w:w="1908" w:type="dxa"/>
          </w:tcPr>
          <w:p w14:paraId="551E4058" w14:textId="616D11A4" w:rsidR="00514DEC" w:rsidRPr="005E558A" w:rsidRDefault="00514DEC" w:rsidP="00CD7F38">
            <w:r w:rsidRPr="005E558A">
              <w:t xml:space="preserve">Data </w:t>
            </w:r>
            <w:r w:rsidR="00BC2EEF">
              <w:t xml:space="preserve">Understanding and </w:t>
            </w:r>
            <w:r w:rsidRPr="005E558A">
              <w:t>Cleansing</w:t>
            </w:r>
          </w:p>
        </w:tc>
        <w:tc>
          <w:tcPr>
            <w:tcW w:w="2250" w:type="dxa"/>
          </w:tcPr>
          <w:p w14:paraId="049745C4" w14:textId="77777777" w:rsidR="00514DEC" w:rsidRPr="005E558A" w:rsidRDefault="00514DEC" w:rsidP="00CD7F38">
            <w:r w:rsidRPr="005E558A">
              <w:t>3</w:t>
            </w:r>
          </w:p>
        </w:tc>
        <w:tc>
          <w:tcPr>
            <w:tcW w:w="2250" w:type="dxa"/>
          </w:tcPr>
          <w:p w14:paraId="3A5C22DB" w14:textId="77777777" w:rsidR="00514DEC" w:rsidRPr="005E558A" w:rsidRDefault="00514DEC" w:rsidP="00CD7F38">
            <w:r w:rsidRPr="005E558A">
              <w:t>Ranging from 3 excellent to 0, not completed</w:t>
            </w:r>
          </w:p>
        </w:tc>
        <w:tc>
          <w:tcPr>
            <w:tcW w:w="2250" w:type="dxa"/>
          </w:tcPr>
          <w:p w14:paraId="7BB1FD4D" w14:textId="77777777" w:rsidR="00514DEC" w:rsidRPr="005E558A" w:rsidRDefault="00514DEC" w:rsidP="00CD7F38"/>
        </w:tc>
      </w:tr>
      <w:tr w:rsidR="00514DEC" w:rsidRPr="005E558A" w14:paraId="1E635D78" w14:textId="77777777" w:rsidTr="00CD7F38">
        <w:tc>
          <w:tcPr>
            <w:tcW w:w="1908" w:type="dxa"/>
          </w:tcPr>
          <w:p w14:paraId="61FC6BEB" w14:textId="77777777" w:rsidR="00514DEC" w:rsidRPr="005E558A" w:rsidRDefault="00514DEC" w:rsidP="00CD7F38">
            <w:r w:rsidRPr="005E558A">
              <w:t>Feature Selection</w:t>
            </w:r>
          </w:p>
        </w:tc>
        <w:tc>
          <w:tcPr>
            <w:tcW w:w="2250" w:type="dxa"/>
          </w:tcPr>
          <w:p w14:paraId="2BC4F083" w14:textId="77777777" w:rsidR="00514DEC" w:rsidRPr="005E558A" w:rsidRDefault="00514DEC" w:rsidP="00CD7F38">
            <w:r w:rsidRPr="005E558A">
              <w:t>3</w:t>
            </w:r>
          </w:p>
        </w:tc>
        <w:tc>
          <w:tcPr>
            <w:tcW w:w="2250" w:type="dxa"/>
          </w:tcPr>
          <w:p w14:paraId="3D4B98C6" w14:textId="77777777" w:rsidR="00514DEC" w:rsidRPr="005E558A" w:rsidRDefault="00514DEC" w:rsidP="00CD7F38">
            <w:r w:rsidRPr="005E558A">
              <w:t>Ranging from 3 excellent to 0, not completed</w:t>
            </w:r>
          </w:p>
        </w:tc>
        <w:tc>
          <w:tcPr>
            <w:tcW w:w="2250" w:type="dxa"/>
          </w:tcPr>
          <w:p w14:paraId="1830ACD6" w14:textId="77777777" w:rsidR="00514DEC" w:rsidRPr="005E558A" w:rsidRDefault="00514DEC" w:rsidP="00CD7F38"/>
        </w:tc>
      </w:tr>
      <w:tr w:rsidR="00514DEC" w:rsidRPr="005E558A" w14:paraId="0C28E0F3" w14:textId="77777777" w:rsidTr="00CD7F38">
        <w:tc>
          <w:tcPr>
            <w:tcW w:w="1908" w:type="dxa"/>
          </w:tcPr>
          <w:p w14:paraId="65058242" w14:textId="77777777" w:rsidR="00514DEC" w:rsidRPr="005E558A" w:rsidRDefault="00514DEC" w:rsidP="00CD7F38">
            <w:r w:rsidRPr="005E558A">
              <w:t>Model Evaluation</w:t>
            </w:r>
          </w:p>
          <w:p w14:paraId="1F630AA0" w14:textId="77777777" w:rsidR="00514DEC" w:rsidRPr="005E558A" w:rsidRDefault="00514DEC" w:rsidP="00CD7F38">
            <w:pPr>
              <w:pStyle w:val="ListParagraph"/>
              <w:ind w:left="360"/>
              <w:rPr>
                <w:rFonts w:asciiTheme="minorHAnsi" w:hAnsiTheme="minorHAnsi"/>
              </w:rPr>
            </w:pPr>
          </w:p>
        </w:tc>
        <w:tc>
          <w:tcPr>
            <w:tcW w:w="2250" w:type="dxa"/>
          </w:tcPr>
          <w:p w14:paraId="359B5E23" w14:textId="77777777" w:rsidR="00514DEC" w:rsidRPr="005E558A" w:rsidRDefault="00514DEC" w:rsidP="00CD7F38">
            <w:r w:rsidRPr="005E558A">
              <w:t>2</w:t>
            </w:r>
          </w:p>
        </w:tc>
        <w:tc>
          <w:tcPr>
            <w:tcW w:w="2250" w:type="dxa"/>
          </w:tcPr>
          <w:p w14:paraId="24773F88" w14:textId="77777777" w:rsidR="00514DEC" w:rsidRPr="005E558A" w:rsidRDefault="00514DEC" w:rsidP="00CD7F38">
            <w:r w:rsidRPr="005E558A">
              <w:t>Ranging from 2 excellent to 0, not completed</w:t>
            </w:r>
          </w:p>
        </w:tc>
        <w:tc>
          <w:tcPr>
            <w:tcW w:w="2250" w:type="dxa"/>
          </w:tcPr>
          <w:p w14:paraId="0DCCFD94" w14:textId="77777777" w:rsidR="00514DEC" w:rsidRPr="005E558A" w:rsidRDefault="00514DEC" w:rsidP="00CD7F38"/>
        </w:tc>
      </w:tr>
      <w:tr w:rsidR="00514DEC" w:rsidRPr="005E558A" w14:paraId="78D1E934" w14:textId="77777777" w:rsidTr="00CD7F38">
        <w:tc>
          <w:tcPr>
            <w:tcW w:w="1908" w:type="dxa"/>
          </w:tcPr>
          <w:p w14:paraId="174A7703" w14:textId="77777777" w:rsidR="00514DEC" w:rsidRPr="005E558A" w:rsidRDefault="00514DEC" w:rsidP="00CD7F38">
            <w:r w:rsidRPr="005E558A">
              <w:t>Scoring of Dataset</w:t>
            </w:r>
          </w:p>
        </w:tc>
        <w:tc>
          <w:tcPr>
            <w:tcW w:w="2250" w:type="dxa"/>
          </w:tcPr>
          <w:p w14:paraId="1EC4726D" w14:textId="77777777" w:rsidR="00514DEC" w:rsidRPr="005E558A" w:rsidRDefault="00514DEC" w:rsidP="00CD7F38">
            <w:r w:rsidRPr="005E558A">
              <w:t>2</w:t>
            </w:r>
          </w:p>
        </w:tc>
        <w:tc>
          <w:tcPr>
            <w:tcW w:w="2250" w:type="dxa"/>
          </w:tcPr>
          <w:p w14:paraId="71668C3F" w14:textId="77777777" w:rsidR="00514DEC" w:rsidRPr="005E558A" w:rsidRDefault="00514DEC" w:rsidP="00CD7F38">
            <w:r w:rsidRPr="005E558A">
              <w:t>Ranging from 2 excellent to 0, not completed</w:t>
            </w:r>
          </w:p>
        </w:tc>
        <w:tc>
          <w:tcPr>
            <w:tcW w:w="2250" w:type="dxa"/>
          </w:tcPr>
          <w:p w14:paraId="061F4620" w14:textId="77777777" w:rsidR="00514DEC" w:rsidRPr="005E558A" w:rsidRDefault="00514DEC" w:rsidP="00CD7F38"/>
        </w:tc>
      </w:tr>
      <w:tr w:rsidR="00514DEC" w:rsidRPr="005E558A" w14:paraId="75529758" w14:textId="77777777" w:rsidTr="00CD7F38">
        <w:tc>
          <w:tcPr>
            <w:tcW w:w="1908" w:type="dxa"/>
          </w:tcPr>
          <w:p w14:paraId="27EC56D8" w14:textId="77777777" w:rsidR="00514DEC" w:rsidRPr="005E558A" w:rsidRDefault="00514DEC" w:rsidP="00CD7F38">
            <w:r w:rsidRPr="005E558A">
              <w:t>Presentation</w:t>
            </w:r>
          </w:p>
        </w:tc>
        <w:tc>
          <w:tcPr>
            <w:tcW w:w="2250" w:type="dxa"/>
          </w:tcPr>
          <w:p w14:paraId="30CC6620" w14:textId="77777777" w:rsidR="00514DEC" w:rsidRPr="005E558A" w:rsidRDefault="00514DEC" w:rsidP="00CD7F38">
            <w:r w:rsidRPr="005E558A">
              <w:t>4</w:t>
            </w:r>
          </w:p>
        </w:tc>
        <w:tc>
          <w:tcPr>
            <w:tcW w:w="2250" w:type="dxa"/>
          </w:tcPr>
          <w:p w14:paraId="2C76A24F" w14:textId="77777777" w:rsidR="00514DEC" w:rsidRPr="005E558A" w:rsidRDefault="00514DEC" w:rsidP="00CD7F38">
            <w:r w:rsidRPr="005E558A">
              <w:t>Ranging from 4 excellent to 0, not completed</w:t>
            </w:r>
          </w:p>
        </w:tc>
        <w:tc>
          <w:tcPr>
            <w:tcW w:w="2250" w:type="dxa"/>
          </w:tcPr>
          <w:p w14:paraId="5E3D6B84" w14:textId="77777777" w:rsidR="00514DEC" w:rsidRPr="005E558A" w:rsidRDefault="00514DEC" w:rsidP="00CD7F38"/>
        </w:tc>
      </w:tr>
      <w:tr w:rsidR="00514DEC" w:rsidRPr="005E558A" w14:paraId="1850A223" w14:textId="77777777" w:rsidTr="00CD7F38">
        <w:tc>
          <w:tcPr>
            <w:tcW w:w="1908" w:type="dxa"/>
          </w:tcPr>
          <w:p w14:paraId="7C84F67D" w14:textId="3BEA4403" w:rsidR="00514DEC" w:rsidRPr="005E558A" w:rsidRDefault="00514DEC" w:rsidP="00CD7F38">
            <w:r w:rsidRPr="005E558A">
              <w:t>User’s Manual</w:t>
            </w:r>
            <w:r w:rsidR="00065C2E">
              <w:t xml:space="preserve"> including Business problem and strategy</w:t>
            </w:r>
          </w:p>
        </w:tc>
        <w:tc>
          <w:tcPr>
            <w:tcW w:w="2250" w:type="dxa"/>
          </w:tcPr>
          <w:p w14:paraId="13F10C6E" w14:textId="77777777" w:rsidR="00514DEC" w:rsidRPr="005E558A" w:rsidRDefault="00514DEC" w:rsidP="00CD7F38">
            <w:r w:rsidRPr="005E558A">
              <w:t>4</w:t>
            </w:r>
          </w:p>
        </w:tc>
        <w:tc>
          <w:tcPr>
            <w:tcW w:w="2250" w:type="dxa"/>
          </w:tcPr>
          <w:p w14:paraId="2176848C" w14:textId="77777777" w:rsidR="00514DEC" w:rsidRPr="005E558A" w:rsidRDefault="00514DEC" w:rsidP="00CD7F38">
            <w:r w:rsidRPr="005E558A">
              <w:t>Ranging from 4 Professional to 0 Unprofessional</w:t>
            </w:r>
          </w:p>
          <w:p w14:paraId="5AC7A542" w14:textId="77777777" w:rsidR="00514DEC" w:rsidRPr="005E558A" w:rsidRDefault="00514DEC" w:rsidP="00CD7F38"/>
        </w:tc>
        <w:tc>
          <w:tcPr>
            <w:tcW w:w="2250" w:type="dxa"/>
          </w:tcPr>
          <w:p w14:paraId="381BA9DF" w14:textId="77777777" w:rsidR="00514DEC" w:rsidRPr="005E558A" w:rsidRDefault="00514DEC" w:rsidP="00CD7F38"/>
        </w:tc>
      </w:tr>
      <w:tr w:rsidR="00514DEC" w:rsidRPr="005E558A" w14:paraId="47CC6076" w14:textId="77777777" w:rsidTr="00CD7F38">
        <w:tc>
          <w:tcPr>
            <w:tcW w:w="1908" w:type="dxa"/>
          </w:tcPr>
          <w:p w14:paraId="6868CF30" w14:textId="77777777" w:rsidR="00514DEC" w:rsidRPr="005E558A" w:rsidRDefault="00514DEC" w:rsidP="00CD7F38">
            <w:r w:rsidRPr="005E558A">
              <w:t>Total</w:t>
            </w:r>
          </w:p>
        </w:tc>
        <w:tc>
          <w:tcPr>
            <w:tcW w:w="2250" w:type="dxa"/>
          </w:tcPr>
          <w:p w14:paraId="17E1404D" w14:textId="77777777" w:rsidR="00514DEC" w:rsidRPr="005E558A" w:rsidRDefault="00514DEC" w:rsidP="00CD7F38">
            <w:r w:rsidRPr="005E558A">
              <w:t>18</w:t>
            </w:r>
          </w:p>
        </w:tc>
        <w:tc>
          <w:tcPr>
            <w:tcW w:w="2250" w:type="dxa"/>
          </w:tcPr>
          <w:p w14:paraId="376C97F9" w14:textId="77777777" w:rsidR="00514DEC" w:rsidRPr="005E558A" w:rsidRDefault="00514DEC" w:rsidP="00CD7F38"/>
        </w:tc>
        <w:tc>
          <w:tcPr>
            <w:tcW w:w="2250" w:type="dxa"/>
          </w:tcPr>
          <w:p w14:paraId="5C0F08AB" w14:textId="77777777" w:rsidR="00514DEC" w:rsidRPr="005E558A" w:rsidRDefault="00514DEC" w:rsidP="00CD7F38"/>
        </w:tc>
      </w:tr>
    </w:tbl>
    <w:p w14:paraId="6FB191C2" w14:textId="77777777" w:rsidR="00514DEC" w:rsidRPr="005E558A" w:rsidRDefault="00514DEC" w:rsidP="00316BE1">
      <w:pPr>
        <w:pStyle w:val="BodyText3"/>
        <w:ind w:left="0"/>
        <w:rPr>
          <w:sz w:val="24"/>
        </w:rPr>
      </w:pPr>
    </w:p>
    <w:p w14:paraId="04C2DBBC" w14:textId="427466FB" w:rsidR="005E558A" w:rsidRPr="005E558A" w:rsidRDefault="005E558A" w:rsidP="00316BE1">
      <w:pPr>
        <w:pStyle w:val="BodyText3"/>
        <w:ind w:left="0"/>
        <w:rPr>
          <w:sz w:val="24"/>
        </w:rPr>
      </w:pPr>
      <w:r w:rsidRPr="005E558A">
        <w:rPr>
          <w:sz w:val="24"/>
        </w:rPr>
        <w:t>Two points are reserved for team evaluation</w:t>
      </w:r>
    </w:p>
    <w:p w14:paraId="7FB3A143" w14:textId="77777777" w:rsidR="00316BE1" w:rsidRPr="005E558A" w:rsidRDefault="00316BE1" w:rsidP="00226D92"/>
    <w:p w14:paraId="6CB64B1A" w14:textId="4910524D" w:rsidR="00316BE1" w:rsidRPr="005E558A" w:rsidRDefault="00316BE1" w:rsidP="00226D92">
      <w:pPr>
        <w:rPr>
          <w:rFonts w:cs="Arial"/>
          <w:b/>
        </w:rPr>
      </w:pPr>
      <w:r w:rsidRPr="005E558A">
        <w:rPr>
          <w:rFonts w:cs="Arial"/>
          <w:b/>
        </w:rPr>
        <w:t>Tools:</w:t>
      </w:r>
    </w:p>
    <w:p w14:paraId="18263EDA" w14:textId="253FFA7D" w:rsidR="00316BE1" w:rsidRPr="00065C2E" w:rsidRDefault="00316BE1" w:rsidP="00226D92">
      <w:pPr>
        <w:rPr>
          <w:rFonts w:cs="Arial"/>
        </w:rPr>
      </w:pPr>
      <w:r w:rsidRPr="005E558A">
        <w:rPr>
          <w:rFonts w:cs="Arial"/>
        </w:rPr>
        <w:t>The student is allowed to use any of the tools described in class. Make sure you include screenshots at the different stages of the process.</w:t>
      </w:r>
    </w:p>
    <w:sectPr w:rsidR="00316BE1" w:rsidRPr="00065C2E" w:rsidSect="00866C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93797"/>
    <w:multiLevelType w:val="hybridMultilevel"/>
    <w:tmpl w:val="A3849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uro Castellanos">
    <w15:presenceInfo w15:providerId="AD" w15:userId="S-1-5-21-43633741-1925225323-2162017944-167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90D"/>
    <w:rsid w:val="00065C2E"/>
    <w:rsid w:val="00091CF2"/>
    <w:rsid w:val="000A49FC"/>
    <w:rsid w:val="000E4FF3"/>
    <w:rsid w:val="001E329F"/>
    <w:rsid w:val="00226D92"/>
    <w:rsid w:val="00257DD4"/>
    <w:rsid w:val="00265436"/>
    <w:rsid w:val="002A70F0"/>
    <w:rsid w:val="002B251D"/>
    <w:rsid w:val="002C525A"/>
    <w:rsid w:val="00316BE1"/>
    <w:rsid w:val="00332BE2"/>
    <w:rsid w:val="0036656E"/>
    <w:rsid w:val="003925D9"/>
    <w:rsid w:val="00461765"/>
    <w:rsid w:val="00495CFB"/>
    <w:rsid w:val="00514DEC"/>
    <w:rsid w:val="00536286"/>
    <w:rsid w:val="00555F99"/>
    <w:rsid w:val="005E50BC"/>
    <w:rsid w:val="005E558A"/>
    <w:rsid w:val="006A333B"/>
    <w:rsid w:val="0083050D"/>
    <w:rsid w:val="00866C6D"/>
    <w:rsid w:val="008817A2"/>
    <w:rsid w:val="00A1134E"/>
    <w:rsid w:val="00A41E78"/>
    <w:rsid w:val="00AA6C4B"/>
    <w:rsid w:val="00BC2EEF"/>
    <w:rsid w:val="00C0190D"/>
    <w:rsid w:val="00C15D14"/>
    <w:rsid w:val="00C514A9"/>
    <w:rsid w:val="00D32FFE"/>
    <w:rsid w:val="00E97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CF2AC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D92"/>
    <w:pPr>
      <w:pBdr>
        <w:bottom w:val="thinThickSmallGap" w:sz="12" w:space="1" w:color="943634" w:themeColor="accent2" w:themeShade="BF"/>
      </w:pBdr>
      <w:spacing w:before="400" w:after="200" w:line="252" w:lineRule="auto"/>
      <w:jc w:val="center"/>
      <w:outlineLvl w:val="0"/>
    </w:pPr>
    <w:rPr>
      <w:rFonts w:asciiTheme="majorHAnsi" w:eastAsiaTheme="majorEastAsia" w:hAnsiTheme="majorHAnsi" w:cstheme="majorBidi"/>
      <w:caps/>
      <w:color w:val="632423" w:themeColor="accent2" w:themeShade="80"/>
      <w:spacing w:val="20"/>
      <w:sz w:val="28"/>
      <w:szCs w:val="28"/>
      <w:lang w:bidi="en-US"/>
    </w:rPr>
  </w:style>
  <w:style w:type="paragraph" w:styleId="Heading2">
    <w:name w:val="heading 2"/>
    <w:basedOn w:val="Normal"/>
    <w:next w:val="Normal"/>
    <w:link w:val="Heading2Char"/>
    <w:uiPriority w:val="9"/>
    <w:semiHidden/>
    <w:unhideWhenUsed/>
    <w:qFormat/>
    <w:rsid w:val="00316B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16BE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90D"/>
    <w:rPr>
      <w:rFonts w:ascii="Lucida Grande" w:hAnsi="Lucida Grande" w:cs="Lucida Grande"/>
      <w:sz w:val="18"/>
      <w:szCs w:val="18"/>
    </w:rPr>
  </w:style>
  <w:style w:type="paragraph" w:styleId="Title">
    <w:name w:val="Title"/>
    <w:basedOn w:val="Normal"/>
    <w:next w:val="Normal"/>
    <w:link w:val="TitleChar"/>
    <w:uiPriority w:val="10"/>
    <w:qFormat/>
    <w:rsid w:val="004617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765"/>
    <w:rPr>
      <w:rFonts w:asciiTheme="majorHAnsi" w:eastAsiaTheme="majorEastAsia" w:hAnsiTheme="majorHAnsi" w:cstheme="majorBidi"/>
      <w:color w:val="17365D" w:themeColor="text2" w:themeShade="BF"/>
      <w:spacing w:val="5"/>
      <w:kern w:val="28"/>
      <w:sz w:val="52"/>
      <w:szCs w:val="52"/>
    </w:rPr>
  </w:style>
  <w:style w:type="character" w:customStyle="1" w:styleId="heading">
    <w:name w:val="heading"/>
    <w:basedOn w:val="DefaultParagraphFont"/>
    <w:rsid w:val="00461765"/>
  </w:style>
  <w:style w:type="character" w:customStyle="1" w:styleId="apple-converted-space">
    <w:name w:val="apple-converted-space"/>
    <w:basedOn w:val="DefaultParagraphFont"/>
    <w:rsid w:val="00461765"/>
  </w:style>
  <w:style w:type="paragraph" w:customStyle="1" w:styleId="small-heading">
    <w:name w:val="small-heading"/>
    <w:basedOn w:val="Normal"/>
    <w:rsid w:val="001E329F"/>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265436"/>
    <w:rPr>
      <w:color w:val="0000FF"/>
      <w:u w:val="single"/>
    </w:rPr>
  </w:style>
  <w:style w:type="character" w:customStyle="1" w:styleId="Heading1Char">
    <w:name w:val="Heading 1 Char"/>
    <w:basedOn w:val="DefaultParagraphFont"/>
    <w:link w:val="Heading1"/>
    <w:uiPriority w:val="9"/>
    <w:rsid w:val="00226D92"/>
    <w:rPr>
      <w:rFonts w:asciiTheme="majorHAnsi" w:eastAsiaTheme="majorEastAsia" w:hAnsiTheme="majorHAnsi" w:cstheme="majorBidi"/>
      <w:caps/>
      <w:color w:val="632423" w:themeColor="accent2" w:themeShade="80"/>
      <w:spacing w:val="20"/>
      <w:sz w:val="28"/>
      <w:szCs w:val="28"/>
      <w:lang w:bidi="en-US"/>
    </w:rPr>
  </w:style>
  <w:style w:type="character" w:styleId="PlaceholderText">
    <w:name w:val="Placeholder Text"/>
    <w:basedOn w:val="DefaultParagraphFont"/>
    <w:uiPriority w:val="99"/>
    <w:semiHidden/>
    <w:rsid w:val="00316BE1"/>
    <w:rPr>
      <w:color w:val="808080"/>
    </w:rPr>
  </w:style>
  <w:style w:type="character" w:customStyle="1" w:styleId="Heading2Char">
    <w:name w:val="Heading 2 Char"/>
    <w:basedOn w:val="DefaultParagraphFont"/>
    <w:link w:val="Heading2"/>
    <w:uiPriority w:val="9"/>
    <w:semiHidden/>
    <w:rsid w:val="00316B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16BE1"/>
    <w:rPr>
      <w:rFonts w:asciiTheme="majorHAnsi" w:eastAsiaTheme="majorEastAsia" w:hAnsiTheme="majorHAnsi" w:cstheme="majorBidi"/>
      <w:b/>
      <w:bCs/>
      <w:color w:val="4F81BD" w:themeColor="accent1"/>
    </w:rPr>
  </w:style>
  <w:style w:type="paragraph" w:styleId="BodyText2">
    <w:name w:val="Body Text 2"/>
    <w:basedOn w:val="Normal"/>
    <w:link w:val="BodyText2Char"/>
    <w:rsid w:val="00316BE1"/>
    <w:pPr>
      <w:spacing w:before="200" w:after="120" w:line="240" w:lineRule="atLeast"/>
      <w:ind w:left="547"/>
    </w:pPr>
    <w:rPr>
      <w:sz w:val="20"/>
      <w:szCs w:val="20"/>
      <w:lang w:bidi="en-US"/>
    </w:rPr>
  </w:style>
  <w:style w:type="character" w:customStyle="1" w:styleId="BodyText2Char">
    <w:name w:val="Body Text 2 Char"/>
    <w:basedOn w:val="DefaultParagraphFont"/>
    <w:link w:val="BodyText2"/>
    <w:rsid w:val="00316BE1"/>
    <w:rPr>
      <w:sz w:val="20"/>
      <w:szCs w:val="20"/>
      <w:lang w:bidi="en-US"/>
    </w:rPr>
  </w:style>
  <w:style w:type="paragraph" w:styleId="BodyText3">
    <w:name w:val="Body Text 3"/>
    <w:basedOn w:val="Normal"/>
    <w:link w:val="BodyText3Char"/>
    <w:rsid w:val="00316BE1"/>
    <w:pPr>
      <w:spacing w:before="200" w:after="120" w:line="276" w:lineRule="auto"/>
      <w:ind w:left="720"/>
    </w:pPr>
    <w:rPr>
      <w:sz w:val="20"/>
      <w:szCs w:val="20"/>
      <w:lang w:bidi="en-US"/>
    </w:rPr>
  </w:style>
  <w:style w:type="character" w:customStyle="1" w:styleId="BodyText3Char">
    <w:name w:val="Body Text 3 Char"/>
    <w:basedOn w:val="DefaultParagraphFont"/>
    <w:link w:val="BodyText3"/>
    <w:rsid w:val="00316BE1"/>
    <w:rPr>
      <w:sz w:val="20"/>
      <w:szCs w:val="20"/>
      <w:lang w:bidi="en-US"/>
    </w:rPr>
  </w:style>
  <w:style w:type="paragraph" w:customStyle="1" w:styleId="Body">
    <w:name w:val="Body"/>
    <w:basedOn w:val="Normal"/>
    <w:rsid w:val="00316BE1"/>
    <w:pPr>
      <w:spacing w:before="200" w:after="120" w:line="276" w:lineRule="auto"/>
      <w:ind w:left="360"/>
    </w:pPr>
    <w:rPr>
      <w:sz w:val="20"/>
      <w:szCs w:val="20"/>
      <w:lang w:bidi="en-US"/>
    </w:rPr>
  </w:style>
  <w:style w:type="paragraph" w:styleId="ListParagraph">
    <w:name w:val="List Paragraph"/>
    <w:basedOn w:val="Normal"/>
    <w:uiPriority w:val="34"/>
    <w:qFormat/>
    <w:rsid w:val="00514DEC"/>
    <w:pPr>
      <w:spacing w:after="200" w:line="252" w:lineRule="auto"/>
      <w:ind w:left="720"/>
      <w:contextualSpacing/>
    </w:pPr>
    <w:rPr>
      <w:rFonts w:asciiTheme="majorHAnsi" w:eastAsiaTheme="majorEastAsia" w:hAnsiTheme="majorHAnsi" w:cstheme="majorBidi"/>
      <w:sz w:val="22"/>
      <w:szCs w:val="22"/>
      <w:lang w:bidi="en-US"/>
    </w:rPr>
  </w:style>
  <w:style w:type="table" w:styleId="TableGrid">
    <w:name w:val="Table Grid"/>
    <w:basedOn w:val="TableNormal"/>
    <w:uiPriority w:val="59"/>
    <w:rsid w:val="00514DEC"/>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523598">
      <w:bodyDiv w:val="1"/>
      <w:marLeft w:val="0"/>
      <w:marRight w:val="0"/>
      <w:marTop w:val="0"/>
      <w:marBottom w:val="0"/>
      <w:divBdr>
        <w:top w:val="none" w:sz="0" w:space="0" w:color="auto"/>
        <w:left w:val="none" w:sz="0" w:space="0" w:color="auto"/>
        <w:bottom w:val="none" w:sz="0" w:space="0" w:color="auto"/>
        <w:right w:val="none" w:sz="0" w:space="0" w:color="auto"/>
      </w:divBdr>
    </w:div>
    <w:div w:id="1125004216">
      <w:bodyDiv w:val="1"/>
      <w:marLeft w:val="0"/>
      <w:marRight w:val="0"/>
      <w:marTop w:val="0"/>
      <w:marBottom w:val="0"/>
      <w:divBdr>
        <w:top w:val="none" w:sz="0" w:space="0" w:color="auto"/>
        <w:left w:val="none" w:sz="0" w:space="0" w:color="auto"/>
        <w:bottom w:val="none" w:sz="0" w:space="0" w:color="auto"/>
        <w:right w:val="none" w:sz="0" w:space="0" w:color="auto"/>
      </w:divBdr>
    </w:div>
    <w:div w:id="1654018264">
      <w:bodyDiv w:val="1"/>
      <w:marLeft w:val="0"/>
      <w:marRight w:val="0"/>
      <w:marTop w:val="0"/>
      <w:marBottom w:val="0"/>
      <w:divBdr>
        <w:top w:val="none" w:sz="0" w:space="0" w:color="auto"/>
        <w:left w:val="none" w:sz="0" w:space="0" w:color="auto"/>
        <w:bottom w:val="none" w:sz="0" w:space="0" w:color="auto"/>
        <w:right w:val="none" w:sz="0" w:space="0" w:color="auto"/>
      </w:divBdr>
    </w:div>
    <w:div w:id="20252050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3AE83-29E1-4B74-B98F-CE4C1E8D1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Castellanos</dc:creator>
  <cp:keywords/>
  <dc:description/>
  <cp:lastModifiedBy>Arturo Castellanos</cp:lastModifiedBy>
  <cp:revision>13</cp:revision>
  <dcterms:created xsi:type="dcterms:W3CDTF">2016-10-23T13:35:00Z</dcterms:created>
  <dcterms:modified xsi:type="dcterms:W3CDTF">2018-03-27T19:24:00Z</dcterms:modified>
</cp:coreProperties>
</file>